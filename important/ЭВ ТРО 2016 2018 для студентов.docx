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EE9" w:rsidRDefault="00DC1E7A" w:rsidP="00DC1E7A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kk-KZ"/>
        </w:rPr>
      </w:pPr>
      <w:r w:rsidRPr="00DC1E7A">
        <w:rPr>
          <w:rFonts w:ascii="Times New Roman" w:hAnsi="Times New Roman" w:cs="Times New Roman"/>
          <w:sz w:val="28"/>
          <w:szCs w:val="28"/>
          <w:lang w:val="kk-KZ"/>
        </w:rPr>
        <w:t xml:space="preserve">Тану бейнесінің </w:t>
      </w:r>
      <w:r>
        <w:rPr>
          <w:rFonts w:ascii="Times New Roman" w:hAnsi="Times New Roman" w:cs="Times New Roman"/>
          <w:sz w:val="28"/>
          <w:szCs w:val="28"/>
          <w:lang w:val="kk-KZ"/>
        </w:rPr>
        <w:t>саласына шолу жасаңыз.</w:t>
      </w:r>
    </w:p>
    <w:p w:rsidR="00DC1E7A" w:rsidRDefault="00DC1E7A" w:rsidP="00DC1E7A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kk-KZ"/>
        </w:rPr>
      </w:pPr>
      <w:r w:rsidRPr="00DC1E7A">
        <w:rPr>
          <w:rFonts w:ascii="Times New Roman" w:hAnsi="Times New Roman" w:cs="Times New Roman"/>
          <w:sz w:val="28"/>
          <w:szCs w:val="28"/>
          <w:lang w:val="kk-KZ"/>
        </w:rPr>
        <w:t>Тану бейнесінің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негізгі мәселелерін негіздеңіз.</w:t>
      </w:r>
    </w:p>
    <w:p w:rsidR="00DC1E7A" w:rsidRDefault="00DC1E7A" w:rsidP="00DC1E7A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Бейнелердің сипаттамаларының негізгі типтерін келтіріңіз.</w:t>
      </w:r>
    </w:p>
    <w:p w:rsidR="00DC1E7A" w:rsidRDefault="00DC1E7A" w:rsidP="00DC1E7A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Тану жүйесінің типтерін ерекшелеңіз.</w:t>
      </w:r>
    </w:p>
    <w:p w:rsidR="00DC1E7A" w:rsidRDefault="00DC1E7A" w:rsidP="00DC1E7A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Тану есебінің математикалық қойылуын сипаттаңыз. Тануды қисынды емес есеп ретінде негіздеңіз. </w:t>
      </w:r>
    </w:p>
    <w:p w:rsidR="00DC1E7A" w:rsidRDefault="00DC1E7A" w:rsidP="00DC1E7A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Шешуші функциялардың көмегімен жіктеуді негіздеңіз. Шешуші функция ұғымын беріңіз.</w:t>
      </w:r>
    </w:p>
    <w:p w:rsidR="00DC1E7A" w:rsidRDefault="00DC1E7A" w:rsidP="00DC1E7A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Шешуші функциялардың көмегімен жіктеуді негіздеңіз. Сызықтық шешуші функция ұғымын беріңіз.</w:t>
      </w:r>
    </w:p>
    <w:p w:rsidR="00DC1E7A" w:rsidRDefault="00AF47FA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Сызықтық шешуші функцияларды табудың жалпы тәсілі. Хо-Кашьяп алгоритмін түсіндіріңіз.</w:t>
      </w:r>
    </w:p>
    <w:p w:rsidR="00AF47FA" w:rsidRDefault="00AF47FA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Шешуші функциялардың көмегімен жіктеуді негіздеңіз. </w:t>
      </w:r>
      <w:r w:rsidR="00067C8A">
        <w:rPr>
          <w:rFonts w:ascii="Times New Roman" w:hAnsi="Times New Roman" w:cs="Times New Roman"/>
          <w:sz w:val="28"/>
          <w:szCs w:val="28"/>
          <w:lang w:val="kk-KZ"/>
        </w:rPr>
        <w:t>Жалпыланған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шешуші функция ұғымын беріңіз.</w:t>
      </w:r>
    </w:p>
    <w:p w:rsidR="00067C8A" w:rsidRDefault="00067C8A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Өлшемділігін кішірейту есебінің қойылуы. Бас компонент әдістеріне шолу жасаңыз. </w:t>
      </w:r>
    </w:p>
    <w:p w:rsidR="00067C8A" w:rsidRDefault="00067C8A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Өлшемділігін кішірейту есебінің қойылуы. Бас компонент әдістеріндегі корреляциялық тәсілді сипаттаңыз.</w:t>
      </w:r>
    </w:p>
    <w:p w:rsidR="00067C8A" w:rsidRDefault="00067C8A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Өлшемділігін кішірейту есебінің қойылуы. Бас компонент әдістеріндегі алгебралық тәсілді сипаттаңыз. Есептің қойылуын тұжырымдаңыз.</w:t>
      </w:r>
    </w:p>
    <w:p w:rsidR="00067C8A" w:rsidRDefault="00067C8A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Өлшемділігін кішірейту есебінің қойылуы. Бас компонент әдістеріндегі алгебралық тәсілді сипаттаңыз. Есептің қойылуын тұжырымдаңыз.</w:t>
      </w:r>
    </w:p>
    <w:p w:rsidR="00AF47FA" w:rsidRDefault="00067C8A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Өлшемділігін кішірейту есебінің қойылуы. Бас компонент әдістеріндегі алгебралық тәсілді сипаттаңыз. </w:t>
      </w:r>
      <w:r w:rsidR="003E2615">
        <w:rPr>
          <w:rFonts w:ascii="Times New Roman" w:hAnsi="Times New Roman" w:cs="Times New Roman"/>
          <w:sz w:val="28"/>
          <w:szCs w:val="28"/>
          <w:lang w:val="kk-KZ"/>
        </w:rPr>
        <w:t>Сызықтық көпбейнені жылжыту векторын табу мәселесін негіздеңіз.</w:t>
      </w:r>
    </w:p>
    <w:p w:rsidR="003E2615" w:rsidRDefault="006A763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E2615">
        <w:rPr>
          <w:rFonts w:ascii="Times New Roman" w:hAnsi="Times New Roman" w:cs="Times New Roman"/>
          <w:sz w:val="28"/>
          <w:szCs w:val="28"/>
          <w:lang w:val="kk-KZ"/>
        </w:rPr>
        <w:t>Өлшемділігін кішірейту есебінің қойылуы. Бас компонент әдістеріндегі алгебралық тәсілді сипаттаңыз. Сызықтық көпбейненің векторлардың ортонормаланған жүйесін табу мәселесін негіздеңіз.</w:t>
      </w:r>
    </w:p>
    <w:p w:rsidR="003E2615" w:rsidRDefault="003E2615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Фишердің сызықтық дискриминантын тұжырымдаңыз.</w:t>
      </w:r>
    </w:p>
    <w:p w:rsidR="003E2615" w:rsidRPr="000D7D70" w:rsidRDefault="003E2615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highlight w:val="yellow"/>
          <w:lang w:val="kk-KZ"/>
          <w:rPrChange w:id="0" w:author="Yaakov Azat" w:date="2018-03-13T17:40:00Z">
            <w:rPr>
              <w:rFonts w:ascii="Times New Roman" w:hAnsi="Times New Roman" w:cs="Times New Roman"/>
              <w:sz w:val="28"/>
              <w:szCs w:val="28"/>
              <w:lang w:val="kk-KZ"/>
            </w:rPr>
          </w:rPrChange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bookmarkStart w:id="1" w:name="_GoBack"/>
      <w:r w:rsidRPr="000D7D70">
        <w:rPr>
          <w:rFonts w:ascii="Times New Roman" w:hAnsi="Times New Roman" w:cs="Times New Roman"/>
          <w:sz w:val="28"/>
          <w:szCs w:val="28"/>
          <w:highlight w:val="yellow"/>
          <w:lang w:val="kk-KZ"/>
          <w:rPrChange w:id="2" w:author="Yaakov Azat" w:date="2018-03-13T17:40:00Z">
            <w:rPr>
              <w:rFonts w:ascii="Times New Roman" w:hAnsi="Times New Roman" w:cs="Times New Roman"/>
              <w:sz w:val="28"/>
              <w:szCs w:val="28"/>
              <w:lang w:val="kk-KZ"/>
            </w:rPr>
          </w:rPrChange>
        </w:rPr>
        <w:t>Ара қашықтық функциясының көмегімен жіктеуді негіздеңіз</w:t>
      </w:r>
      <w:bookmarkEnd w:id="1"/>
      <w:r w:rsidRPr="000D7D70">
        <w:rPr>
          <w:rFonts w:ascii="Times New Roman" w:hAnsi="Times New Roman" w:cs="Times New Roman"/>
          <w:sz w:val="28"/>
          <w:szCs w:val="28"/>
          <w:highlight w:val="yellow"/>
          <w:lang w:val="kk-KZ"/>
          <w:rPrChange w:id="3" w:author="Yaakov Azat" w:date="2018-03-13T17:40:00Z">
            <w:rPr>
              <w:rFonts w:ascii="Times New Roman" w:hAnsi="Times New Roman" w:cs="Times New Roman"/>
              <w:sz w:val="28"/>
              <w:szCs w:val="28"/>
              <w:lang w:val="kk-KZ"/>
            </w:rPr>
          </w:rPrChange>
        </w:rPr>
        <w:t>.</w:t>
      </w:r>
    </w:p>
    <w:p w:rsidR="003E2615" w:rsidRPr="000D7D70" w:rsidRDefault="003E2615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highlight w:val="yellow"/>
          <w:lang w:val="kk-KZ"/>
          <w:rPrChange w:id="4" w:author="Yaakov Azat" w:date="2018-03-13T17:40:00Z">
            <w:rPr>
              <w:rFonts w:ascii="Times New Roman" w:hAnsi="Times New Roman" w:cs="Times New Roman"/>
              <w:sz w:val="28"/>
              <w:szCs w:val="28"/>
              <w:lang w:val="kk-KZ"/>
            </w:rPr>
          </w:rPrChange>
        </w:rPr>
      </w:pPr>
      <w:r w:rsidRPr="000D7D70">
        <w:rPr>
          <w:rFonts w:ascii="Times New Roman" w:hAnsi="Times New Roman" w:cs="Times New Roman"/>
          <w:sz w:val="28"/>
          <w:szCs w:val="28"/>
          <w:highlight w:val="yellow"/>
          <w:lang w:val="kk-KZ"/>
          <w:rPrChange w:id="5" w:author="Yaakov Azat" w:date="2018-03-13T17:40:00Z">
            <w:rPr>
              <w:rFonts w:ascii="Times New Roman" w:hAnsi="Times New Roman" w:cs="Times New Roman"/>
              <w:sz w:val="28"/>
              <w:szCs w:val="28"/>
              <w:lang w:val="kk-KZ"/>
            </w:rPr>
          </w:rPrChange>
        </w:rPr>
        <w:t xml:space="preserve"> Ара қашықтық функциясының көмегімен жіктеу. Белгілерді стандарттау тәсілдерін сипаттаңыз.</w:t>
      </w:r>
    </w:p>
    <w:p w:rsidR="003E2615" w:rsidRDefault="003E2615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Ара қашықтық функциясының көмегімен жіктеу. Белгілерді векторла арасындағы қашықтықты өлшеу тәсілдерін сипаттаңыз.</w:t>
      </w:r>
    </w:p>
    <w:p w:rsidR="003E2615" w:rsidRDefault="006A763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E2615">
        <w:rPr>
          <w:rFonts w:ascii="Times New Roman" w:hAnsi="Times New Roman" w:cs="Times New Roman"/>
          <w:sz w:val="28"/>
          <w:szCs w:val="28"/>
          <w:lang w:val="kk-KZ"/>
        </w:rPr>
        <w:t xml:space="preserve">Ара қашықтық функциясының көмегімен жіктеу.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Вектор-бейне мен кластардың </w:t>
      </w:r>
      <w:r w:rsidR="003E2615">
        <w:rPr>
          <w:rFonts w:ascii="Times New Roman" w:hAnsi="Times New Roman" w:cs="Times New Roman"/>
          <w:sz w:val="28"/>
          <w:szCs w:val="28"/>
          <w:lang w:val="kk-KZ"/>
        </w:rPr>
        <w:t xml:space="preserve">арасындағы қашықтықты </w:t>
      </w:r>
      <w:r>
        <w:rPr>
          <w:rFonts w:ascii="Times New Roman" w:hAnsi="Times New Roman" w:cs="Times New Roman"/>
          <w:sz w:val="28"/>
          <w:szCs w:val="28"/>
          <w:lang w:val="kk-KZ"/>
        </w:rPr>
        <w:t>анықтау</w:t>
      </w:r>
      <w:r w:rsidR="003E2615">
        <w:rPr>
          <w:rFonts w:ascii="Times New Roman" w:hAnsi="Times New Roman" w:cs="Times New Roman"/>
          <w:sz w:val="28"/>
          <w:szCs w:val="28"/>
          <w:lang w:val="kk-KZ"/>
        </w:rPr>
        <w:t xml:space="preserve"> тәсілдерін сипаттаңыз.</w:t>
      </w:r>
    </w:p>
    <w:p w:rsidR="006A7637" w:rsidRDefault="006A763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Кластеризациялау алгоритмдері. Кластеризациялау есебінің қойылуы.</w:t>
      </w:r>
    </w:p>
    <w:p w:rsidR="006A7637" w:rsidRDefault="006A763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Кластеризациялау алгоритмдері. </w:t>
      </w:r>
      <w:r w:rsidRPr="006A7637">
        <w:rPr>
          <w:rFonts w:ascii="Times New Roman" w:hAnsi="Times New Roman" w:cs="Times New Roman"/>
          <w:i/>
          <w:sz w:val="28"/>
          <w:szCs w:val="28"/>
          <w:lang w:val="kk-KZ"/>
        </w:rPr>
        <w:t>k</w:t>
      </w:r>
      <w:r>
        <w:rPr>
          <w:rFonts w:ascii="Times New Roman" w:hAnsi="Times New Roman" w:cs="Times New Roman"/>
          <w:sz w:val="28"/>
          <w:szCs w:val="28"/>
          <w:lang w:val="kk-KZ"/>
        </w:rPr>
        <w:t>-топ ішіндегі орташа алгоритмі (</w:t>
      </w:r>
      <w:r w:rsidRPr="006A7637">
        <w:rPr>
          <w:rFonts w:ascii="Times New Roman" w:hAnsi="Times New Roman" w:cs="Times New Roman"/>
          <w:i/>
          <w:sz w:val="28"/>
          <w:szCs w:val="28"/>
          <w:lang w:val="kk-KZ"/>
        </w:rPr>
        <w:t>k</w:t>
      </w:r>
      <w:r w:rsidRPr="006A7637">
        <w:rPr>
          <w:rFonts w:ascii="Times New Roman" w:hAnsi="Times New Roman" w:cs="Times New Roman"/>
          <w:sz w:val="28"/>
          <w:szCs w:val="28"/>
          <w:lang w:val="kk-KZ"/>
        </w:rPr>
        <w:t>-means</w:t>
      </w:r>
      <w:r>
        <w:rPr>
          <w:rFonts w:ascii="Times New Roman" w:hAnsi="Times New Roman" w:cs="Times New Roman"/>
          <w:sz w:val="28"/>
          <w:szCs w:val="28"/>
          <w:lang w:val="kk-KZ"/>
        </w:rPr>
        <w:t>).</w:t>
      </w:r>
    </w:p>
    <w:p w:rsidR="006A7637" w:rsidRDefault="006A763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6A7637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Кластерлер центрлерін орналастыру алгоритмдеріне шолу. Кластерлер центрлерін қарапайым орналастыру алгоритмдері</w:t>
      </w:r>
    </w:p>
    <w:p w:rsidR="006A7637" w:rsidRDefault="006A763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Кластерлер центрлерін орналастыру алгоритмдеріне шолу. Себу (шашу) әдісіне негізделген алгоритмді сипаттаңыз.</w:t>
      </w:r>
    </w:p>
    <w:p w:rsidR="006A7637" w:rsidRDefault="006A763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Кластерлер центрлерін орналастыру алгоритмдеріне шолу. Максиминді арақашықтық алгоритмін сипаттаңыз.</w:t>
      </w:r>
    </w:p>
    <w:p w:rsidR="006A7637" w:rsidRDefault="006A763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 Кластерлер центрлерін орналастыру алгоритмдеріне шолу. </w:t>
      </w:r>
      <w:r>
        <w:rPr>
          <w:rFonts w:ascii="Times New Roman" w:hAnsi="Times New Roman" w:cs="Times New Roman"/>
          <w:sz w:val="28"/>
          <w:szCs w:val="28"/>
          <w:lang w:val="en-US"/>
        </w:rPr>
        <w:t>FOREL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алгоритмін сипаттаңыз.</w:t>
      </w:r>
    </w:p>
    <w:p w:rsidR="006A7637" w:rsidRDefault="006A763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Кластерлер центрлерін орналастыру алгоритмдеріне шолу. ИСОМАД (</w:t>
      </w:r>
      <w:r>
        <w:rPr>
          <w:rFonts w:ascii="Times New Roman" w:hAnsi="Times New Roman" w:cs="Times New Roman"/>
          <w:sz w:val="28"/>
          <w:szCs w:val="28"/>
          <w:lang w:val="en-US"/>
        </w:rPr>
        <w:t>ISODATA</w:t>
      </w:r>
      <w:r>
        <w:rPr>
          <w:rFonts w:ascii="Times New Roman" w:hAnsi="Times New Roman" w:cs="Times New Roman"/>
          <w:sz w:val="28"/>
          <w:szCs w:val="28"/>
          <w:lang w:val="kk-KZ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алгоритмін сипаттаңыз.</w:t>
      </w:r>
    </w:p>
    <w:p w:rsidR="006A7637" w:rsidRDefault="006A763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Ті</w:t>
      </w:r>
      <w:r w:rsidR="00616D17">
        <w:rPr>
          <w:rFonts w:ascii="Times New Roman" w:hAnsi="Times New Roman" w:cs="Times New Roman"/>
          <w:sz w:val="28"/>
          <w:szCs w:val="28"/>
          <w:lang w:val="kk-KZ"/>
        </w:rPr>
        <w:t>р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еу векторларының машинасы. </w:t>
      </w:r>
      <w:r w:rsidR="00616D17">
        <w:rPr>
          <w:rFonts w:ascii="Times New Roman" w:hAnsi="Times New Roman" w:cs="Times New Roman"/>
          <w:sz w:val="28"/>
          <w:szCs w:val="28"/>
          <w:lang w:val="kk-KZ"/>
        </w:rPr>
        <w:t>Сызықтық бөлінетін жағдайды тұжырымдаңыз.</w:t>
      </w:r>
    </w:p>
    <w:p w:rsidR="00616D17" w:rsidRDefault="00616D1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Тіреу векторларының машинасы. Сызықтық бөлінбейтін жағдайды тұжырымдаңыз.</w:t>
      </w:r>
    </w:p>
    <w:p w:rsidR="00616D17" w:rsidRDefault="00616D1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Нейрондық желілер және тану проблемалары. Персептрон түсінігі. Персептронды оқыту алгоритмін негіздеңіз.</w:t>
      </w:r>
    </w:p>
    <w:p w:rsidR="00616D17" w:rsidRDefault="00616D1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Нейрондық желілер және тану проблемалары. Персептрон түсінігі. Персептрон алгоритмінің жинақтылығын тұжырымдаңыз.</w:t>
      </w:r>
    </w:p>
    <w:p w:rsidR="00616D17" w:rsidRDefault="00616D1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Нейрондық желілер және тану проблемалары. Персептрон алгоритмін оқытуды бәрнеше кластарға бөлу алгоритмі.</w:t>
      </w:r>
    </w:p>
    <w:p w:rsidR="00616D17" w:rsidRDefault="00616D1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Нейроинформатика идеологиясы. Нейрондық желі элементтері.</w:t>
      </w:r>
    </w:p>
    <w:p w:rsidR="00616D17" w:rsidRDefault="00616D1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Нейрондық желінің базалық архитектурасын сипаттаңыз.</w:t>
      </w:r>
    </w:p>
    <w:p w:rsidR="00616D17" w:rsidRDefault="00616D1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Нейрондық желілердің математикалық мүмкіндіктері.</w:t>
      </w:r>
    </w:p>
    <w:p w:rsidR="00616D17" w:rsidRDefault="00616D17" w:rsidP="00067C8A">
      <w:pPr>
        <w:pStyle w:val="ListParagraph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Нейрондық желілермен шешілетін базалық математикалық есептерді сипаттаңыз.</w:t>
      </w:r>
    </w:p>
    <w:p w:rsidR="001A5E5F" w:rsidRDefault="001A5E5F" w:rsidP="001A5E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1A5E5F" w:rsidRDefault="001A5E5F" w:rsidP="001A5E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Есептер</w:t>
      </w:r>
    </w:p>
    <w:p w:rsidR="001A5E5F" w:rsidRDefault="001A5E5F" w:rsidP="001A5E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1A5E5F" w:rsidRDefault="001A5E5F" w:rsidP="001A5E5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1A5E5F">
        <w:rPr>
          <w:rFonts w:ascii="Times New Roman" w:hAnsi="Times New Roman" w:cs="Times New Roman"/>
          <w:b/>
          <w:i/>
          <w:sz w:val="28"/>
          <w:szCs w:val="28"/>
          <w:lang w:val="kk-KZ"/>
        </w:rPr>
        <w:t>-есеп</w:t>
      </w:r>
      <w:r w:rsidRPr="001A5E5F">
        <w:rPr>
          <w:rFonts w:ascii="Times New Roman" w:hAnsi="Times New Roman" w:cs="Times New Roman"/>
          <w:sz w:val="28"/>
          <w:szCs w:val="28"/>
          <w:lang w:val="kk-KZ"/>
        </w:rPr>
        <w:t xml:space="preserve">. Екі кластың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</m:oMath>
      <w:r w:rsidRPr="001A5E5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және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артықшылық образына тиісті екі</w:t>
      </w:r>
      <w:r w:rsidRPr="001A5E5F">
        <w:rPr>
          <w:rFonts w:ascii="Times New Roman" w:hAnsi="Times New Roman" w:cs="Times New Roman"/>
          <w:sz w:val="28"/>
          <w:szCs w:val="28"/>
          <w:lang w:val="kk-KZ"/>
        </w:rPr>
        <w:t xml:space="preserve">өлшемді бейне берілсін: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2, 4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0, 4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2, 6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6, 4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. ЕКОКҚ (Хо-Кашьяп) алгоритмінің көмегімен сызықтық шешуші функцияны табу керек </w:t>
      </w:r>
    </w:p>
    <w:p w:rsidR="001A5E5F" w:rsidRPr="001A5E5F" w:rsidRDefault="001A5E5F" w:rsidP="001A5E5F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1A5E5F">
        <w:rPr>
          <w:rFonts w:ascii="Times New Roman" w:hAnsi="Times New Roman" w:cs="Times New Roman"/>
          <w:sz w:val="28"/>
          <w:szCs w:val="28"/>
          <w:lang w:val="kk-KZ"/>
        </w:rPr>
        <w:t xml:space="preserve">Екі кластың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</m:oMath>
      <w:r w:rsidRPr="001A5E5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және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артықшылық образына тиісті екі</w:t>
      </w:r>
      <w:r w:rsidRPr="001A5E5F">
        <w:rPr>
          <w:rFonts w:ascii="Times New Roman" w:hAnsi="Times New Roman" w:cs="Times New Roman"/>
          <w:sz w:val="28"/>
          <w:szCs w:val="28"/>
          <w:lang w:val="kk-KZ"/>
        </w:rPr>
        <w:t xml:space="preserve">өлшемді бейне берілсін: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1, 2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0, 2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1, 3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3, 2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. </w:t>
      </w:r>
      <w:r w:rsidRPr="001A5E5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>. ЕКОКҚ (Хо-Кашьяп) алгоритмінің көмегімен сызықтық шешуші функцияны табу керек.</w:t>
      </w:r>
    </w:p>
    <w:p w:rsidR="009A25F1" w:rsidRPr="00A37134" w:rsidRDefault="009A25F1" w:rsidP="009A25F1">
      <w:pPr>
        <w:pStyle w:val="ListParagraph"/>
        <w:spacing w:after="0" w:line="240" w:lineRule="auto"/>
        <w:ind w:left="450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</w:pPr>
      <w:r w:rsidRPr="00A3713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kk-KZ"/>
        </w:rPr>
        <w:t>1.3. -есеп</w:t>
      </w:r>
      <w:r w:rsidRPr="00A3713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. Екі кластың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1</m:t>
            </m:r>
          </m:sub>
        </m:sSub>
      </m:oMath>
      <w:r w:rsidRPr="00A3713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және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2</m:t>
            </m:r>
          </m:sub>
        </m:sSub>
      </m:oMath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 артықшылық образына тиісті екі</w:t>
      </w:r>
      <w:r w:rsidRPr="00A3713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өлшемді бейне берілсін: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kk-KZ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  <m:t>1, 3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T</m:t>
            </m:r>
          </m:sup>
        </m:sSup>
      </m:oMath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  <m:t>0, 3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kk-KZ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1</m:t>
            </m:r>
          </m:sub>
        </m:sSub>
      </m:oMath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 және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  <m:t>2,4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T</m:t>
            </m:r>
          </m:sup>
        </m:sSup>
      </m:oMath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4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  <m:t>4, 3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kk-KZ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2</m:t>
            </m:r>
          </m:sub>
        </m:sSub>
      </m:oMath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. </w:t>
      </w:r>
      <w:r w:rsidRPr="00A3713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>. ЕКОКҚ алгоритмінің көмегімен сызықтық шешуші функцияны табу керек</w:t>
      </w:r>
      <w:r w:rsidR="00A37134"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>.</w:t>
      </w:r>
      <w:r w:rsid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>\</w:t>
      </w:r>
    </w:p>
    <w:p w:rsidR="001A5E5F" w:rsidRPr="009A25F1" w:rsidRDefault="001A5E5F" w:rsidP="001A5E5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  <w:lang w:val="kk-KZ"/>
        </w:rPr>
      </w:pPr>
    </w:p>
    <w:p w:rsidR="001A5E5F" w:rsidRDefault="001A5E5F" w:rsidP="001A5E5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1F5D3C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2</w:t>
      </w:r>
      <w:r w:rsidR="009A25F1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 xml:space="preserve">.1. </w:t>
      </w:r>
      <w:r w:rsidRPr="001F5D3C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-есеп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kk-KZ"/>
        </w:rPr>
        <w:t>Екі</w:t>
      </w:r>
      <w:r w:rsidRPr="00B12225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кластың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>және</w:t>
      </w:r>
      <w:r w:rsidRPr="00B12225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</m:oMath>
      <w:r w:rsidRPr="00B12225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>артықшылық образына тиісті екі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өлшемді бейне берілсін: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radPr>
                  <m:deg/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3</m:t>
                        </m:r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B12225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0, 0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2, 2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</m:oMath>
      <w:r w:rsidRPr="00B12225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және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radPr>
                  <m:deg/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3</m:t>
                        </m:r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-2, -2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Осы бейнелердің өлшемділігін төмендету, яғни бейне проекциясы ажыратылатын, ал кластар бөлінетін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бірөлшемді ішкі кеңістікті табу талап етіледі. </w:t>
      </w:r>
    </w:p>
    <w:p w:rsidR="009A25F1" w:rsidRDefault="009A25F1" w:rsidP="001A5E5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</w:p>
    <w:p w:rsidR="009A25F1" w:rsidRDefault="009A25F1" w:rsidP="009A25F1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1F5D3C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lastRenderedPageBreak/>
        <w:t>2</w:t>
      </w:r>
      <w:r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 xml:space="preserve">.2. </w:t>
      </w:r>
      <w:r w:rsidRPr="001F5D3C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-есеп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kk-KZ"/>
        </w:rPr>
        <w:t>Екі</w:t>
      </w:r>
      <w:r w:rsidRPr="00B12225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кластың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>және</w:t>
      </w:r>
      <w:r w:rsidRPr="00B12225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</m:oMath>
      <w:r w:rsidRPr="00B12225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>артықшылық образына тиісті екі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өлшемді бейне берілсін: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radPr>
                  <m:deg/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2</m:t>
                        </m:r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B12225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0, 0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1, 1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</m:oMath>
      <w:r w:rsidRPr="00B12225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>және</w:t>
      </w:r>
      <w:r w:rsidRPr="00B12225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radPr>
                  <m:deg/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2</m:t>
                        </m:r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-1, -1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Осы бейнелердің өлшемділігін төмендету, яғни бейне проекциясы ажыратылатын, ал кластар бөлінетін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бірөлшемді ішкі кеңістікті табу талап етіледі. </w:t>
      </w:r>
    </w:p>
    <w:p w:rsidR="009A25F1" w:rsidRDefault="009A25F1" w:rsidP="001A5E5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</w:pPr>
    </w:p>
    <w:p w:rsidR="001A5E5F" w:rsidRPr="00A37134" w:rsidRDefault="001A5E5F" w:rsidP="001A5E5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</w:pPr>
      <w:r w:rsidRPr="00A37134"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  <w:lang w:val="kk-KZ"/>
        </w:rPr>
        <w:t>2</w:t>
      </w:r>
      <w:r w:rsidR="009A25F1" w:rsidRPr="00A37134"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  <w:lang w:val="kk-KZ"/>
        </w:rPr>
        <w:t>.3.</w:t>
      </w:r>
      <w:r w:rsidRPr="00A37134"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  <w:lang w:val="kk-KZ"/>
        </w:rPr>
        <w:t>-есеп</w:t>
      </w:r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. </w:t>
      </w:r>
      <w:r w:rsidRPr="00A3713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Екі кластың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1</m:t>
            </m:r>
          </m:sub>
        </m:sSub>
      </m:oMath>
      <w:r w:rsidRPr="00A3713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және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2</m:t>
            </m:r>
          </m:sub>
        </m:sSub>
      </m:oMath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 артықшылық образына тиісті екі</w:t>
      </w:r>
      <w:r w:rsidRPr="00A3713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өлшемді бейне берілсін: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kk-KZ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kk-KZ"/>
                      </w:rPr>
                    </m:ctrlPr>
                  </m:radPr>
                  <m:deg/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kk-K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kk-KZ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kk-KZ"/>
                          </w:rPr>
                          <m:t>4</m:t>
                        </m:r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  <m:t>, 0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T</m:t>
            </m:r>
          </m:sup>
        </m:sSup>
      </m:oMath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  <m:t>0, 0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T</m:t>
            </m:r>
          </m:sup>
        </m:sSup>
      </m:oMath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  <m:t>2, 2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kk-KZ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1</m:t>
            </m:r>
          </m:sub>
        </m:sSub>
      </m:oMath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 және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4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kk-KZ"/>
                      </w:rPr>
                    </m:ctrlPr>
                  </m:radPr>
                  <m:deg/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kk-K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kk-KZ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  <w:lang w:val="kk-KZ"/>
                          </w:rPr>
                          <m:t>4</m:t>
                        </m:r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  <m:t>, 0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T</m:t>
            </m:r>
          </m:sup>
        </m:sSup>
      </m:oMath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5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  <m:t>-2, -2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kk-KZ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kk-KZ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2</m:t>
            </m:r>
          </m:sub>
        </m:sSub>
      </m:oMath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r w:rsidRPr="00A37134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. </w:t>
      </w:r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Осы бейнелердің өлшемділігін төмендету, яғни бейне проекциясы ажыратылатын, ал кластар бөлінетін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kk-KZ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kk-KZ"/>
              </w:rPr>
              <m:t>1</m:t>
            </m:r>
          </m:sup>
        </m:sSup>
      </m:oMath>
      <w:r w:rsidRPr="00A3713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kk-KZ"/>
        </w:rPr>
        <w:t xml:space="preserve"> бірөлшемді ішкі кеңістікті табу талап етіледі. </w:t>
      </w:r>
    </w:p>
    <w:p w:rsidR="001A5E5F" w:rsidRDefault="001A5E5F" w:rsidP="001A5E5F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</w:p>
    <w:p w:rsidR="001A5E5F" w:rsidRPr="009069BB" w:rsidRDefault="009A25F1" w:rsidP="001A5E5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6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</w:pPr>
      <w:r w:rsidRPr="009069B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  <w:lang w:val="kk-KZ"/>
          <w:rPrChange w:id="7" w:author="Yaakov Azat" w:date="2018-03-13T17:51:00Z">
            <w:rPr>
              <w:rFonts w:ascii="Times New Roman" w:hAnsi="Times New Roman" w:cs="Times New Roman"/>
              <w:b/>
              <w:i/>
              <w:color w:val="000000" w:themeColor="text1"/>
              <w:sz w:val="28"/>
              <w:szCs w:val="28"/>
              <w:lang w:val="kk-KZ"/>
            </w:rPr>
          </w:rPrChange>
        </w:rPr>
        <w:t>3</w:t>
      </w:r>
      <w:r w:rsidR="0010699C" w:rsidRPr="009069B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  <w:lang w:val="kk-KZ"/>
          <w:rPrChange w:id="8" w:author="Yaakov Azat" w:date="2018-03-13T17:51:00Z">
            <w:rPr>
              <w:rFonts w:ascii="Times New Roman" w:hAnsi="Times New Roman" w:cs="Times New Roman"/>
              <w:b/>
              <w:i/>
              <w:color w:val="000000" w:themeColor="text1"/>
              <w:sz w:val="28"/>
              <w:szCs w:val="28"/>
              <w:lang w:val="kk-KZ"/>
            </w:rPr>
          </w:rPrChange>
        </w:rPr>
        <w:t xml:space="preserve">.1. </w:t>
      </w:r>
      <w:r w:rsidRPr="009069B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  <w:lang w:val="kk-KZ"/>
          <w:rPrChange w:id="9" w:author="Yaakov Azat" w:date="2018-03-13T17:51:00Z">
            <w:rPr>
              <w:rFonts w:ascii="Times New Roman" w:hAnsi="Times New Roman" w:cs="Times New Roman"/>
              <w:b/>
              <w:i/>
              <w:color w:val="000000" w:themeColor="text1"/>
              <w:sz w:val="28"/>
              <w:szCs w:val="28"/>
              <w:lang w:val="kk-KZ"/>
            </w:rPr>
          </w:rPrChange>
        </w:rPr>
        <w:t>-есеп.</w:t>
      </w:r>
      <w:r w:rsidRPr="009069B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kk-KZ"/>
          <w:rPrChange w:id="10" w:author="Yaakov Azat" w:date="2018-03-13T17:51:00Z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kk-KZ"/>
            </w:rPr>
          </w:rPrChange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highlight w:val="yellow"/>
                <w:lang w:val="kk-KZ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highlight w:val="yellow"/>
                <w:lang w:val="kk-KZ"/>
                <w:rPrChange w:id="11" w:author="Yaakov Azat" w:date="2018-03-13T17:51:00Z"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</w:rPrChange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highlight w:val="yellow"/>
                <w:lang w:val="kk-KZ"/>
                <w:rPrChange w:id="12" w:author="Yaakov Azat" w:date="2018-03-13T17:51:00Z"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</w:rPrChange>
              </w:rPr>
              <m:t>2</m:t>
            </m:r>
          </m:sup>
        </m:sSup>
      </m:oMath>
      <w:r w:rsidRPr="009069BB">
        <w:rPr>
          <w:rFonts w:ascii="Times New Roman" w:eastAsiaTheme="minorEastAsia" w:hAnsi="Times New Roman" w:cs="Times New Roman"/>
          <w:color w:val="000000" w:themeColor="text1"/>
          <w:sz w:val="28"/>
          <w:szCs w:val="28"/>
          <w:highlight w:val="yellow"/>
          <w:lang w:val="kk-KZ"/>
          <w:rPrChange w:id="13" w:author="Yaakov Azat" w:date="2018-03-13T17:51:00Z">
            <w:rPr>
              <w:rFonts w:ascii="Times New Roman" w:eastAsiaTheme="minorEastAsia" w:hAnsi="Times New Roman" w:cs="Times New Roman"/>
              <w:color w:val="000000" w:themeColor="text1"/>
              <w:sz w:val="28"/>
              <w:szCs w:val="28"/>
              <w:lang w:val="kk-KZ"/>
            </w:rPr>
          </w:rPrChange>
        </w:rPr>
        <w:t xml:space="preserve"> жазықтығында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4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5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16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7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1, 1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18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9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20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21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22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0, 0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23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24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25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26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27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2, 0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28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29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30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31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32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4, 4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33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34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35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36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37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5, 5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38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39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40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41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42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5, 3</m:t>
            </m:r>
          </m:e>
        </m:d>
      </m:oMath>
      <w:r w:rsidR="0010699C"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43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 вектор-бейнелері берілсін. Екі класс бойынша осы бейнелердің кластеризациясын табу керек.</w:t>
      </w:r>
    </w:p>
    <w:p w:rsidR="0010699C" w:rsidRPr="009069BB" w:rsidRDefault="0010699C" w:rsidP="001A5E5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44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</w:pPr>
    </w:p>
    <w:p w:rsidR="0010699C" w:rsidRPr="009069BB" w:rsidRDefault="0010699C" w:rsidP="0010699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45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</w:pPr>
      <w:r w:rsidRPr="009069B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  <w:lang w:val="kk-KZ"/>
          <w:rPrChange w:id="46" w:author="Yaakov Azat" w:date="2018-03-13T17:51:00Z">
            <w:rPr>
              <w:rFonts w:ascii="Times New Roman" w:hAnsi="Times New Roman" w:cs="Times New Roman"/>
              <w:b/>
              <w:i/>
              <w:color w:val="000000" w:themeColor="text1"/>
              <w:sz w:val="28"/>
              <w:szCs w:val="28"/>
              <w:lang w:val="kk-KZ"/>
            </w:rPr>
          </w:rPrChange>
        </w:rPr>
        <w:t>3.2.-есеп.</w:t>
      </w:r>
      <w:r w:rsidRPr="009069B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kk-KZ"/>
          <w:rPrChange w:id="47" w:author="Yaakov Azat" w:date="2018-03-13T17:51:00Z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kk-KZ"/>
            </w:rPr>
          </w:rPrChange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highlight w:val="yellow"/>
                <w:lang w:val="kk-KZ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highlight w:val="yellow"/>
                <w:lang w:val="kk-KZ"/>
                <w:rPrChange w:id="48" w:author="Yaakov Azat" w:date="2018-03-13T17:51:00Z"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</w:rPrChange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highlight w:val="yellow"/>
                <w:lang w:val="kk-KZ"/>
                <w:rPrChange w:id="49" w:author="Yaakov Azat" w:date="2018-03-13T17:51:00Z"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</w:rPrChange>
              </w:rPr>
              <m:t>2</m:t>
            </m:r>
          </m:sup>
        </m:sSup>
      </m:oMath>
      <w:r w:rsidRPr="009069BB">
        <w:rPr>
          <w:rFonts w:ascii="Times New Roman" w:eastAsiaTheme="minorEastAsia" w:hAnsi="Times New Roman" w:cs="Times New Roman"/>
          <w:color w:val="000000" w:themeColor="text1"/>
          <w:sz w:val="28"/>
          <w:szCs w:val="28"/>
          <w:highlight w:val="yellow"/>
          <w:lang w:val="kk-KZ"/>
          <w:rPrChange w:id="50" w:author="Yaakov Azat" w:date="2018-03-13T17:51:00Z">
            <w:rPr>
              <w:rFonts w:ascii="Times New Roman" w:eastAsiaTheme="minorEastAsia" w:hAnsi="Times New Roman" w:cs="Times New Roman"/>
              <w:color w:val="000000" w:themeColor="text1"/>
              <w:sz w:val="28"/>
              <w:szCs w:val="28"/>
              <w:lang w:val="kk-KZ"/>
            </w:rPr>
          </w:rPrChange>
        </w:rPr>
        <w:t xml:space="preserve"> жазықтығында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51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52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53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54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2, 2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55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56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57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58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59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0, 0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60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61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62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63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64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3, 0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65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66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67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68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69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4, 4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70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71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72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73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74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5, 5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75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76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77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78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79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6, 3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80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 вектор-бейнелері берілсін. Екі класс бойынша осы бейнелердің кластеризациясын табу керек.</w:t>
      </w:r>
    </w:p>
    <w:p w:rsidR="00A37134" w:rsidRPr="009069BB" w:rsidRDefault="00A37134" w:rsidP="0010699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81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</w:pPr>
    </w:p>
    <w:p w:rsidR="00A37134" w:rsidRDefault="00A37134" w:rsidP="00A3713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9069B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highlight w:val="yellow"/>
          <w:lang w:val="kk-KZ"/>
          <w:rPrChange w:id="82" w:author="Yaakov Azat" w:date="2018-03-13T17:51:00Z">
            <w:rPr>
              <w:rFonts w:ascii="Times New Roman" w:hAnsi="Times New Roman" w:cs="Times New Roman"/>
              <w:b/>
              <w:i/>
              <w:color w:val="000000" w:themeColor="text1"/>
              <w:sz w:val="28"/>
              <w:szCs w:val="28"/>
              <w:lang w:val="kk-KZ"/>
            </w:rPr>
          </w:rPrChange>
        </w:rPr>
        <w:t>3.3.-есеп.</w:t>
      </w:r>
      <w:r w:rsidRPr="009069BB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lang w:val="kk-KZ"/>
          <w:rPrChange w:id="83" w:author="Yaakov Azat" w:date="2018-03-13T17:51:00Z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kk-KZ"/>
            </w:rPr>
          </w:rPrChange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highlight w:val="yellow"/>
                <w:lang w:val="kk-KZ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highlight w:val="yellow"/>
                <w:lang w:val="kk-KZ"/>
                <w:rPrChange w:id="84" w:author="Yaakov Azat" w:date="2018-03-13T17:51:00Z"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</w:rPrChange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highlight w:val="yellow"/>
                <w:lang w:val="kk-KZ"/>
                <w:rPrChange w:id="85" w:author="Yaakov Azat" w:date="2018-03-13T17:51:00Z"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kk-KZ"/>
                  </w:rPr>
                </w:rPrChange>
              </w:rPr>
              <m:t>2</m:t>
            </m:r>
          </m:sup>
        </m:sSup>
      </m:oMath>
      <w:r w:rsidRPr="009069BB">
        <w:rPr>
          <w:rFonts w:ascii="Times New Roman" w:eastAsiaTheme="minorEastAsia" w:hAnsi="Times New Roman" w:cs="Times New Roman"/>
          <w:color w:val="000000" w:themeColor="text1"/>
          <w:sz w:val="28"/>
          <w:szCs w:val="28"/>
          <w:highlight w:val="yellow"/>
          <w:lang w:val="kk-KZ"/>
          <w:rPrChange w:id="86" w:author="Yaakov Azat" w:date="2018-03-13T17:51:00Z">
            <w:rPr>
              <w:rFonts w:ascii="Times New Roman" w:eastAsiaTheme="minorEastAsia" w:hAnsi="Times New Roman" w:cs="Times New Roman"/>
              <w:color w:val="000000" w:themeColor="text1"/>
              <w:sz w:val="28"/>
              <w:szCs w:val="28"/>
              <w:lang w:val="kk-KZ"/>
            </w:rPr>
          </w:rPrChange>
        </w:rPr>
        <w:t xml:space="preserve"> жазықтығында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87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88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89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90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3, 3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91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92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93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94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95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0, 0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96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97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98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99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00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4, 0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101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02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03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104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05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5, 5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106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07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08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5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109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10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6, 6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111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12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13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6</m:t>
            </m:r>
          </m:sub>
        </m:sSub>
        <m:r>
          <w:rPr>
            <w:rFonts w:ascii="Cambria Math" w:hAnsi="Cambria Math" w:cs="Times New Roman"/>
            <w:sz w:val="28"/>
            <w:szCs w:val="28"/>
            <w:highlight w:val="yellow"/>
            <w:lang w:val="kk-KZ"/>
            <w:rPrChange w:id="114" w:author="Yaakov Azat" w:date="2018-03-13T17:51:00Z">
              <w:rPr>
                <w:rFonts w:ascii="Cambria Math" w:hAnsi="Cambria Math" w:cs="Times New Roman"/>
                <w:sz w:val="28"/>
                <w:szCs w:val="28"/>
                <w:lang w:val="kk-KZ"/>
              </w:rPr>
            </w:rPrChange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highlight w:val="yellow"/>
                <w:lang w:val="kk-KZ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highlight w:val="yellow"/>
                <w:lang w:val="kk-KZ"/>
                <w:rPrChange w:id="115" w:author="Yaakov Azat" w:date="2018-03-13T17:51:00Z"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</w:rPrChange>
              </w:rPr>
              <m:t>7, 4</m:t>
            </m:r>
          </m:e>
        </m:d>
      </m:oMath>
      <w:r w:rsidRPr="009069BB">
        <w:rPr>
          <w:rFonts w:ascii="Times New Roman" w:eastAsiaTheme="minorEastAsia" w:hAnsi="Times New Roman" w:cs="Times New Roman"/>
          <w:sz w:val="28"/>
          <w:szCs w:val="28"/>
          <w:highlight w:val="yellow"/>
          <w:lang w:val="kk-KZ"/>
          <w:rPrChange w:id="116" w:author="Yaakov Azat" w:date="2018-03-13T17:51:00Z">
            <w:rPr>
              <w:rFonts w:ascii="Times New Roman" w:eastAsiaTheme="minorEastAsia" w:hAnsi="Times New Roman" w:cs="Times New Roman"/>
              <w:sz w:val="28"/>
              <w:szCs w:val="28"/>
              <w:lang w:val="kk-KZ"/>
            </w:rPr>
          </w:rPrChange>
        </w:rPr>
        <w:t xml:space="preserve"> вектор-бейнелері берілсін. Екі класс бойынша осы бейнелердің кластеризациясын табу керек.</w:t>
      </w:r>
    </w:p>
    <w:p w:rsidR="00A37134" w:rsidRDefault="00A37134" w:rsidP="0010699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</w:p>
    <w:p w:rsidR="0010699C" w:rsidRDefault="0010699C" w:rsidP="0010699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10699C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4</w:t>
      </w:r>
      <w:r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.1.</w:t>
      </w:r>
      <w:r w:rsidRPr="0010699C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-есеп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1, 1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1, 2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2, 3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болса,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кластарын тіреу векторлар әдісімен бөліңіз.</w:t>
      </w:r>
    </w:p>
    <w:p w:rsidR="0010699C" w:rsidRDefault="0010699C" w:rsidP="001A5E5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</w:p>
    <w:p w:rsidR="0010699C" w:rsidRDefault="0010699C" w:rsidP="0010699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10699C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4</w:t>
      </w:r>
      <w:r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.2.</w:t>
      </w:r>
      <w:r w:rsidRPr="0010699C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-есеп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2, 2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2, 4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4, 6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болса,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кластарын тіреу векторлар әдісімен бөліңіз.</w:t>
      </w:r>
    </w:p>
    <w:p w:rsidR="0010699C" w:rsidRDefault="0010699C" w:rsidP="001A5E5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</w:p>
    <w:p w:rsidR="00A37134" w:rsidRDefault="00A37134" w:rsidP="00A3713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10699C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4</w:t>
      </w:r>
      <w:r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.3.</w:t>
      </w:r>
      <w:r w:rsidRPr="0010699C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-есеп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3, 3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3, 6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6, 9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болса,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кластарын ті</w:t>
      </w:r>
      <w:r w:rsidR="004613FD">
        <w:rPr>
          <w:rFonts w:ascii="Times New Roman" w:eastAsiaTheme="minorEastAsia" w:hAnsi="Times New Roman" w:cs="Times New Roman"/>
          <w:sz w:val="28"/>
          <w:szCs w:val="28"/>
          <w:lang w:val="kk-KZ"/>
        </w:rPr>
        <w:t>реу векторлар әдісімен бөліңіз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>.</w:t>
      </w:r>
    </w:p>
    <w:p w:rsidR="00A37134" w:rsidRDefault="00A37134" w:rsidP="001A5E5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</w:p>
    <w:p w:rsidR="00A37134" w:rsidRDefault="00A37134" w:rsidP="001A5E5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</w:pPr>
    </w:p>
    <w:p w:rsidR="005A3E3A" w:rsidRDefault="005A3E3A" w:rsidP="001A5E5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5A3E3A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kk-KZ"/>
        </w:rPr>
        <w:t>5.1. – есеп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.</w:t>
      </w:r>
      <w:r w:rsidRPr="005A3E3A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0, 0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болса,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 xml:space="preserve"> 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кластарын тіреу векторлар әдісімен бөліңіз.</w:t>
      </w:r>
    </w:p>
    <w:p w:rsidR="005A3E3A" w:rsidRDefault="005A3E3A" w:rsidP="001A5E5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</w:p>
    <w:p w:rsidR="005A3E3A" w:rsidRDefault="005A3E3A" w:rsidP="005A3E3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5A3E3A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lastRenderedPageBreak/>
        <w:t>5.2.-есеп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0, 0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4, 0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болса,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 xml:space="preserve"> 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кластарын тіреу векторлар әдісімен бөліңіз.</w:t>
      </w:r>
    </w:p>
    <w:p w:rsidR="005A3E3A" w:rsidRDefault="005A3E3A" w:rsidP="005A3E3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</w:p>
    <w:p w:rsidR="00A37134" w:rsidRDefault="00A37134" w:rsidP="00A3713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5A3E3A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5.</w:t>
      </w:r>
      <w:r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3</w:t>
      </w:r>
      <w:r w:rsidRPr="005A3E3A">
        <w:rPr>
          <w:rFonts w:ascii="Times New Roman" w:eastAsiaTheme="minorEastAsia" w:hAnsi="Times New Roman" w:cs="Times New Roman"/>
          <w:b/>
          <w:i/>
          <w:sz w:val="28"/>
          <w:szCs w:val="28"/>
          <w:lang w:val="kk-KZ"/>
        </w:rPr>
        <w:t>.-есеп</w:t>
      </w:r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0, 0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6, 0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3, 0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болса,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 xml:space="preserve"> 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kk-KZ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kk-K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sz w:val="28"/>
                    <w:szCs w:val="28"/>
                    <w:lang w:val="kk-KZ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kk-KZ"/>
                  </w:rPr>
                  <m:t>3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кластарын тіреу векторлар әдісімен бөліңіз.</w:t>
      </w:r>
    </w:p>
    <w:p w:rsidR="005A3E3A" w:rsidRDefault="005A3E3A" w:rsidP="005A3E3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kk-KZ"/>
        </w:rPr>
      </w:pPr>
    </w:p>
    <w:p w:rsidR="005A3E3A" w:rsidRDefault="00A37134" w:rsidP="001A5E5F">
      <w:pPr>
        <w:spacing w:after="0" w:line="240" w:lineRule="auto"/>
        <w:jc w:val="both"/>
        <w:rPr>
          <w:ins w:id="117" w:author="Yaakov Azat" w:date="2018-03-13T17:59:00Z"/>
          <w:rFonts w:ascii="Times New Roman" w:eastAsiaTheme="minorEastAsia" w:hAnsi="Times New Roman" w:cs="Times New Roman"/>
          <w:sz w:val="28"/>
          <w:szCs w:val="28"/>
          <w:lang w:val="kk-KZ"/>
        </w:rPr>
      </w:pPr>
      <w:r w:rsidRPr="00A3713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kk-KZ"/>
        </w:rPr>
        <w:t>6.1.-есеп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. </w:t>
      </w:r>
      <w:r w:rsidR="005C3F86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1, 1, -1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="005C3F86"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1, -1, -1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="005C3F86" w:rsidRPr="005C3F8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-1, -1, -1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="005C3F86" w:rsidRPr="001A5E5F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 және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kk-KZ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-1, 1, 1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T</m:t>
            </m:r>
          </m:sup>
        </m:sSup>
      </m:oMath>
      <w:r w:rsidR="005C3F86" w:rsidRPr="005C3F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C3F86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болсын. Және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ϖ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1</m:t>
            </m:r>
          </m:sub>
        </m:sSub>
      </m:oMath>
      <w:r w:rsidR="005C3F86">
        <w:rPr>
          <w:rFonts w:ascii="Times New Roman" w:eastAsiaTheme="minorEastAsia" w:hAnsi="Times New Roman" w:cs="Times New Roman"/>
          <w:sz w:val="28"/>
          <w:szCs w:val="28"/>
          <w:lang w:val="kk-KZ"/>
        </w:rPr>
        <w:t xml:space="preserve">, ал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kk-KZ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kk-KZ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ϖ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2</m:t>
            </m:r>
          </m:sub>
        </m:sSub>
      </m:oMath>
      <w:r w:rsidR="005C3F86">
        <w:rPr>
          <w:rFonts w:ascii="Times New Roman" w:eastAsiaTheme="minorEastAsia" w:hAnsi="Times New Roman" w:cs="Times New Roman"/>
          <w:sz w:val="28"/>
          <w:szCs w:val="28"/>
          <w:lang w:val="kk-KZ"/>
        </w:rPr>
        <w:t>. Осы векторларды дұрыс танитындай нейронды оқыту талап етіледі.</w:t>
      </w:r>
    </w:p>
    <w:p w:rsidR="007B573E" w:rsidRDefault="007B573E" w:rsidP="001A5E5F">
      <w:pPr>
        <w:spacing w:after="0" w:line="240" w:lineRule="auto"/>
        <w:jc w:val="both"/>
        <w:rPr>
          <w:ins w:id="118" w:author="Yaakov Azat" w:date="2018-03-13T17:59:00Z"/>
          <w:rFonts w:ascii="Times New Roman" w:eastAsiaTheme="minorEastAsia" w:hAnsi="Times New Roman" w:cs="Times New Roman"/>
          <w:sz w:val="28"/>
          <w:szCs w:val="28"/>
          <w:lang w:val="kk-KZ"/>
        </w:rPr>
      </w:pPr>
    </w:p>
    <w:p w:rsidR="007B573E" w:rsidRDefault="007B573E" w:rsidP="001A5E5F">
      <w:pPr>
        <w:spacing w:after="0" w:line="240" w:lineRule="auto"/>
        <w:jc w:val="both"/>
        <w:rPr>
          <w:ins w:id="119" w:author="Yaakov Azat" w:date="2018-03-13T17:59:00Z"/>
          <w:rFonts w:ascii="Times New Roman" w:eastAsiaTheme="minorEastAsia" w:hAnsi="Times New Roman" w:cs="Times New Roman"/>
          <w:sz w:val="28"/>
          <w:szCs w:val="28"/>
          <w:lang w:val="kk-KZ"/>
        </w:rPr>
      </w:pPr>
    </w:p>
    <w:p w:rsidR="007B573E" w:rsidRDefault="00E53C44" w:rsidP="001A5E5F">
      <w:pPr>
        <w:spacing w:after="0" w:line="240" w:lineRule="auto"/>
        <w:jc w:val="both"/>
        <w:rPr>
          <w:ins w:id="120" w:author="Yaakov Azat" w:date="2018-03-13T18:02:00Z"/>
          <w:rFonts w:ascii="Times New Roman" w:eastAsiaTheme="minorEastAsia" w:hAnsi="Times New Roman" w:cs="Times New Roman"/>
          <w:sz w:val="28"/>
          <w:szCs w:val="28"/>
          <w:lang w:val="en-US"/>
        </w:rPr>
      </w:pPr>
      <w:ins w:id="121" w:author="Yaakov Azat" w:date="2018-03-13T18:01:00Z"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27 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kuni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. Bare 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electironniy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variant 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boyinche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barini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keriv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</w:t>
        </w:r>
        <w:proofErr w:type="spellStart"/>
        <w:proofErr w:type="gram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kerek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.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bari</w:t>
        </w:r>
        <w:proofErr w:type="spellEnd"/>
        <w:proofErr w:type="gram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matiryallarni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. </w:t>
        </w:r>
      </w:ins>
    </w:p>
    <w:p w:rsidR="00E53C44" w:rsidRDefault="00E53C44" w:rsidP="001A5E5F">
      <w:pPr>
        <w:spacing w:after="0" w:line="240" w:lineRule="auto"/>
        <w:jc w:val="both"/>
        <w:rPr>
          <w:ins w:id="122" w:author="Yaakov Azat" w:date="2018-03-13T18:02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23" w:author="Yaakov Azat" w:date="2018-03-13T18:02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24" w:author="Yaakov Azat" w:date="2018-03-13T18:03:00Z"/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ins w:id="125" w:author="Yaakov Azat" w:date="2018-03-13T18:03:00Z"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Meruv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molder 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molder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aygirim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27 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kuni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</w:t>
        </w:r>
      </w:ins>
    </w:p>
    <w:p w:rsidR="00E53C44" w:rsidRDefault="00E53C44" w:rsidP="001A5E5F">
      <w:pPr>
        <w:spacing w:after="0" w:line="240" w:lineRule="auto"/>
        <w:jc w:val="both"/>
        <w:rPr>
          <w:ins w:id="126" w:author="Yaakov Azat" w:date="2018-03-13T18:03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27" w:author="Yaakov Azat" w:date="2018-03-13T18:04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28" w:author="Yaakov Azat" w:date="2018-03-13T18:04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29" w:author="Yaakov Azat" w:date="2018-03-13T18:03:00Z"/>
          <w:rFonts w:ascii="Times New Roman" w:eastAsiaTheme="minorEastAsia" w:hAnsi="Times New Roman" w:cs="Times New Roman"/>
          <w:sz w:val="28"/>
          <w:szCs w:val="28"/>
          <w:lang w:val="en-US"/>
        </w:rPr>
      </w:pPr>
      <w:ins w:id="130" w:author="Yaakov Azat" w:date="2018-03-13T18:04:00Z"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3- 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april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</w:t>
        </w:r>
      </w:ins>
    </w:p>
    <w:p w:rsidR="00E53C44" w:rsidRDefault="00E53C44" w:rsidP="001A5E5F">
      <w:pPr>
        <w:spacing w:after="0" w:line="240" w:lineRule="auto"/>
        <w:jc w:val="both"/>
        <w:rPr>
          <w:ins w:id="131" w:author="Yaakov Azat" w:date="2018-03-13T18:04:00Z"/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ins w:id="132" w:author="Yaakov Azat" w:date="2018-03-13T18:04:00Z"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Kiyinki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haptining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4 – </w:t>
        </w:r>
        <w:proofErr w:type="spellStart"/>
        <w:proofErr w:type="gram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yakup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,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maksat</w:t>
        </w:r>
        <w:proofErr w:type="spellEnd"/>
        <w:proofErr w:type="gram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,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banu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,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nur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islam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</w:t>
        </w:r>
      </w:ins>
    </w:p>
    <w:p w:rsidR="00E53C44" w:rsidRDefault="00E53C44" w:rsidP="001A5E5F">
      <w:pPr>
        <w:spacing w:after="0" w:line="240" w:lineRule="auto"/>
        <w:jc w:val="both"/>
        <w:rPr>
          <w:ins w:id="133" w:author="Yaakov Azat" w:date="2018-03-13T18:04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34" w:author="Yaakov Azat" w:date="2018-03-13T18:04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35" w:author="Yaakov Azat" w:date="2018-03-13T18:04:00Z"/>
          <w:rFonts w:ascii="Times New Roman" w:eastAsiaTheme="minorEastAsia" w:hAnsi="Times New Roman" w:cs="Times New Roman"/>
          <w:sz w:val="28"/>
          <w:szCs w:val="28"/>
          <w:lang w:val="en-US"/>
        </w:rPr>
      </w:pPr>
      <w:ins w:id="136" w:author="Yaakov Azat" w:date="2018-03-13T18:04:00Z"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10- </w:t>
        </w:r>
        <w:proofErr w:type="spellStart"/>
        <w:proofErr w:type="gram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bekzhan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,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nursultan</w:t>
        </w:r>
        <w:proofErr w:type="spellEnd"/>
        <w:proofErr w:type="gram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,</w:t>
        </w:r>
      </w:ins>
    </w:p>
    <w:p w:rsidR="00E53C44" w:rsidRDefault="00E53C44" w:rsidP="001A5E5F">
      <w:pPr>
        <w:spacing w:after="0" w:line="240" w:lineRule="auto"/>
        <w:jc w:val="both"/>
        <w:rPr>
          <w:ins w:id="137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38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  <w:ins w:id="139" w:author="Yaakov Azat" w:date="2018-03-13T18:05:00Z"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17 </w:t>
        </w:r>
      </w:ins>
    </w:p>
    <w:p w:rsidR="00E53C44" w:rsidRDefault="00E53C44" w:rsidP="001A5E5F">
      <w:pPr>
        <w:spacing w:after="0" w:line="240" w:lineRule="auto"/>
        <w:jc w:val="both"/>
        <w:rPr>
          <w:ins w:id="140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41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proofErr w:type="gramStart"/>
      <w:ins w:id="142" w:author="Yaakov Azat" w:date="2018-03-13T18:05:00Z"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Zhanar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,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yedi</w:t>
        </w:r>
        <w:proofErr w:type="spellEnd"/>
        <w:proofErr w:type="gram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,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saltanat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,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abzal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</w:t>
        </w:r>
      </w:ins>
    </w:p>
    <w:p w:rsidR="00E53C44" w:rsidRDefault="00E53C44" w:rsidP="001A5E5F">
      <w:pPr>
        <w:spacing w:after="0" w:line="240" w:lineRule="auto"/>
        <w:jc w:val="both"/>
        <w:rPr>
          <w:ins w:id="143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44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45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46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pBdr>
          <w:bottom w:val="single" w:sz="6" w:space="1" w:color="auto"/>
        </w:pBdr>
        <w:spacing w:after="0" w:line="240" w:lineRule="auto"/>
        <w:jc w:val="both"/>
        <w:rPr>
          <w:ins w:id="147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48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49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50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proofErr w:type="gramStart"/>
      <w:ins w:id="151" w:author="Yaakov Azat" w:date="2018-03-13T18:05:00Z"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Hesepter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:</w:t>
        </w:r>
        <w:proofErr w:type="gramEnd"/>
      </w:ins>
    </w:p>
    <w:p w:rsidR="00E53C44" w:rsidRDefault="00E53C44" w:rsidP="001A5E5F">
      <w:pPr>
        <w:spacing w:after="0" w:line="240" w:lineRule="auto"/>
        <w:jc w:val="both"/>
        <w:rPr>
          <w:ins w:id="152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53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54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  <w:ins w:id="155" w:author="Yaakov Azat" w:date="2018-03-13T18:05:00Z"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27 -  </w:t>
        </w:r>
        <w:proofErr w:type="spellStart"/>
        <w:proofErr w:type="gram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marzhan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,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sandughach</w:t>
        </w:r>
        <w:proofErr w:type="spellEnd"/>
        <w:proofErr w:type="gram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banu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, </w:t>
        </w:r>
      </w:ins>
    </w:p>
    <w:p w:rsidR="00E53C44" w:rsidRDefault="00E53C44" w:rsidP="001A5E5F">
      <w:pPr>
        <w:spacing w:after="0" w:line="240" w:lineRule="auto"/>
        <w:jc w:val="both"/>
        <w:rPr>
          <w:ins w:id="156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  <w:ins w:id="157" w:author="Yaakov Azat" w:date="2018-03-13T18:05:00Z"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2- </w:t>
        </w:r>
        <w:proofErr w:type="spellStart"/>
        <w:proofErr w:type="gram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hesap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,</w:t>
        </w:r>
        <w:proofErr w:type="gram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1- 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hesap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</w:t>
        </w:r>
      </w:ins>
    </w:p>
    <w:p w:rsidR="00E53C44" w:rsidRDefault="00E53C44" w:rsidP="001A5E5F">
      <w:pPr>
        <w:pBdr>
          <w:bottom w:val="single" w:sz="6" w:space="1" w:color="auto"/>
        </w:pBdr>
        <w:spacing w:after="0" w:line="240" w:lineRule="auto"/>
        <w:jc w:val="both"/>
        <w:rPr>
          <w:ins w:id="158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59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60" w:author="Yaakov Azat" w:date="2018-03-13T18:05:00Z"/>
          <w:rFonts w:ascii="Times New Roman" w:eastAsiaTheme="minorEastAsia" w:hAnsi="Times New Roman" w:cs="Times New Roman"/>
          <w:sz w:val="28"/>
          <w:szCs w:val="28"/>
          <w:lang w:val="en-US"/>
        </w:rPr>
      </w:pPr>
      <w:ins w:id="161" w:author="Yaakov Azat" w:date="2018-03-13T18:05:00Z"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3- </w:t>
        </w:r>
        <w:proofErr w:type="spellStart"/>
        <w:proofErr w:type="gram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bekzhan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,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yakup</w:t>
        </w:r>
        <w:proofErr w:type="spellEnd"/>
        <w:proofErr w:type="gram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,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moldir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</w:t>
        </w:r>
      </w:ins>
    </w:p>
    <w:p w:rsidR="00E53C44" w:rsidRDefault="00E53C44" w:rsidP="001A5E5F">
      <w:pPr>
        <w:spacing w:after="0" w:line="240" w:lineRule="auto"/>
        <w:jc w:val="both"/>
        <w:rPr>
          <w:ins w:id="162" w:author="Yaakov Azat" w:date="2018-03-13T18:06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63" w:author="Yaakov Azat" w:date="2018-03-13T18:06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64" w:author="Yaakov Azat" w:date="2018-03-13T18:06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65" w:author="Yaakov Azat" w:date="2018-03-13T18:06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66" w:author="Yaakov Azat" w:date="2018-03-13T18:06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67" w:author="Yaakov Azat" w:date="2018-03-13T18:06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68" w:author="Yaakov Azat" w:date="2018-03-13T18:06:00Z"/>
          <w:rFonts w:ascii="Times New Roman" w:eastAsiaTheme="minorEastAsia" w:hAnsi="Times New Roman" w:cs="Times New Roman"/>
          <w:sz w:val="28"/>
          <w:szCs w:val="28"/>
          <w:lang w:val="en-US"/>
        </w:rPr>
      </w:pPr>
      <w:ins w:id="169" w:author="Yaakov Azat" w:date="2018-03-13T18:06:00Z"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27- 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kuni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barliki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bolishi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</w:t>
        </w:r>
        <w:proofErr w:type="spellStart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>kerek</w:t>
        </w:r>
        <w:proofErr w:type="spellEnd"/>
        <w:r>
          <w:rPr>
            <w:rFonts w:ascii="Times New Roman" w:eastAsiaTheme="minorEastAsia" w:hAnsi="Times New Roman" w:cs="Times New Roman"/>
            <w:sz w:val="28"/>
            <w:szCs w:val="28"/>
            <w:lang w:val="en-US"/>
          </w:rPr>
          <w:t xml:space="preserve"> </w:t>
        </w:r>
      </w:ins>
    </w:p>
    <w:p w:rsidR="00E53C44" w:rsidRDefault="00E53C44" w:rsidP="001A5E5F">
      <w:pPr>
        <w:spacing w:after="0" w:line="240" w:lineRule="auto"/>
        <w:jc w:val="both"/>
        <w:rPr>
          <w:ins w:id="170" w:author="Yaakov Azat" w:date="2018-03-13T18:07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71" w:author="Yaakov Azat" w:date="2018-03-13T18:07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72" w:author="Yaakov Azat" w:date="2018-03-13T18:07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73" w:author="Yaakov Azat" w:date="2018-03-13T18:07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Default="00E53C44" w:rsidP="001A5E5F">
      <w:pPr>
        <w:spacing w:after="0" w:line="240" w:lineRule="auto"/>
        <w:jc w:val="both"/>
        <w:rPr>
          <w:ins w:id="174" w:author="Yaakov Azat" w:date="2018-03-13T18:04:00Z"/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53C44" w:rsidRPr="00E53C44" w:rsidRDefault="00E53C44" w:rsidP="001A5E5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:rPrChange w:id="175" w:author="Yaakov Azat" w:date="2018-03-13T18:01:00Z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kk-KZ"/>
            </w:rPr>
          </w:rPrChange>
        </w:rPr>
      </w:pPr>
    </w:p>
    <w:sectPr w:rsidR="00E53C44" w:rsidRPr="00E53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crosoft Uighur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9773C"/>
    <w:multiLevelType w:val="hybridMultilevel"/>
    <w:tmpl w:val="D988B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52B04"/>
    <w:multiLevelType w:val="multilevel"/>
    <w:tmpl w:val="EFD087EE"/>
    <w:lvl w:ilvl="0">
      <w:start w:val="1"/>
      <w:numFmt w:val="decimal"/>
      <w:lvlText w:val="%1."/>
      <w:lvlJc w:val="left"/>
      <w:pPr>
        <w:ind w:left="450" w:hanging="450"/>
      </w:pPr>
      <w:rPr>
        <w:rFonts w:eastAsiaTheme="minorHAnsi" w:hint="default"/>
        <w:b/>
        <w:i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eastAsiaTheme="minorHAnsi" w:hint="default"/>
        <w:b/>
        <w:i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Theme="minorHAnsi" w:hint="default"/>
        <w:b/>
        <w:i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Theme="minorHAnsi" w:hint="default"/>
        <w:b/>
        <w:i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Theme="minorHAnsi" w:hint="default"/>
        <w:b/>
        <w:i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Theme="minorHAnsi" w:hint="default"/>
        <w:b/>
        <w:i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Theme="minorHAnsi" w:hint="default"/>
        <w:b/>
        <w:i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Theme="minorHAnsi" w:hint="default"/>
        <w:b/>
        <w:i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Theme="minorHAnsi" w:hint="default"/>
        <w:b/>
        <w:i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aakov Azat">
    <w15:presenceInfo w15:providerId="Windows Live" w15:userId="87c12b3dc371b7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462"/>
    <w:rsid w:val="00067C8A"/>
    <w:rsid w:val="000D7D70"/>
    <w:rsid w:val="0010699C"/>
    <w:rsid w:val="001A5E5F"/>
    <w:rsid w:val="00216B74"/>
    <w:rsid w:val="00310F43"/>
    <w:rsid w:val="003E2615"/>
    <w:rsid w:val="004613FD"/>
    <w:rsid w:val="005A3E3A"/>
    <w:rsid w:val="005C3F86"/>
    <w:rsid w:val="00616D17"/>
    <w:rsid w:val="006A7637"/>
    <w:rsid w:val="007B573E"/>
    <w:rsid w:val="00880333"/>
    <w:rsid w:val="009069BB"/>
    <w:rsid w:val="009A25F1"/>
    <w:rsid w:val="00A14E35"/>
    <w:rsid w:val="00A33EE9"/>
    <w:rsid w:val="00A37134"/>
    <w:rsid w:val="00A84BF4"/>
    <w:rsid w:val="00AF47FA"/>
    <w:rsid w:val="00C35A73"/>
    <w:rsid w:val="00DC1E7A"/>
    <w:rsid w:val="00E53C44"/>
    <w:rsid w:val="00E7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C2850-8E5B-427E-AC91-B5F2BFEB1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E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69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D7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D7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1119</Words>
  <Characters>6380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Yaakov Azat</cp:lastModifiedBy>
  <cp:revision>2</cp:revision>
  <dcterms:created xsi:type="dcterms:W3CDTF">2018-03-26T10:23:00Z</dcterms:created>
  <dcterms:modified xsi:type="dcterms:W3CDTF">2018-03-26T10:23:00Z</dcterms:modified>
</cp:coreProperties>
</file>